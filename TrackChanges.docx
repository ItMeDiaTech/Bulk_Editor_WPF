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8B700" w14:textId="77777777" w:rsidR="007124BB" w:rsidRPr="00794C26" w:rsidRDefault="007124BB" w:rsidP="007124BB">
      <w:pPr>
        <w:pStyle w:val="Heading1"/>
        <w:spacing w:line="240" w:lineRule="auto"/>
      </w:pPr>
      <w:bookmarkStart w:id="0" w:name="_top"/>
      <w:bookmarkEnd w:id="0"/>
      <w:r w:rsidRPr="00794C26">
        <w:t>Aetna - Specialty Medications and When to Transfer to CVS Specialty Pharmacy</w:t>
      </w:r>
    </w:p>
    <w:p w14:paraId="650A9BD8" w14:textId="77777777" w:rsidR="007124BB" w:rsidRPr="00794C26" w:rsidRDefault="007124BB" w:rsidP="007124BB">
      <w:pPr>
        <w:spacing w:line="240" w:lineRule="auto"/>
        <w:rPr>
          <w:rFonts w:ascii="Verdana" w:hAnsi="Verdana"/>
        </w:rPr>
      </w:pPr>
    </w:p>
    <w:p w14:paraId="510BE024" w14:textId="22D8D746" w:rsidR="008D5CE6" w:rsidRPr="00794C26" w:rsidRDefault="008D5CE6" w:rsidP="008D5CE6">
      <w:pPr>
        <w:pStyle w:val="TOC2"/>
        <w:tabs>
          <w:tab w:val="right" w:leader="dot" w:pos="12950"/>
        </w:tabs>
        <w:spacing w:after="0" w:line="240" w:lineRule="auto"/>
        <w:ind w:left="0"/>
        <w:contextualSpacing/>
        <w:rPr>
          <w:rFonts w:ascii="Verdana" w:hAnsi="Verdana"/>
          <w:noProof/>
          <w:color w:val="0000FF"/>
        </w:rPr>
      </w:pPr>
      <w:r w:rsidRPr="00794C26">
        <w:rPr>
          <w:rFonts w:ascii="Verdana" w:hAnsi="Verdana"/>
        </w:rPr>
        <w:fldChar w:fldCharType="begin"/>
      </w:r>
      <w:r w:rsidRPr="00794C26">
        <w:rPr>
          <w:rFonts w:ascii="Verdana" w:hAnsi="Verdana"/>
        </w:rPr>
        <w:instrText xml:space="preserve"> TOC \o "2-2" \h \z \u </w:instrText>
      </w:r>
      <w:r w:rsidRPr="00794C26">
        <w:rPr>
          <w:rFonts w:ascii="Verdana" w:hAnsi="Verdana"/>
        </w:rPr>
        <w:fldChar w:fldCharType="separate"/>
      </w:r>
      <w:hyperlink w:anchor="_Toc200844249" w:history="1">
        <w:r w:rsidRPr="00794C26">
          <w:rPr>
            <w:rStyle w:val="Hyperlink"/>
            <w:rFonts w:ascii="Verdana" w:hAnsi="Verdana"/>
            <w:noProof/>
            <w:color w:val="0000FF"/>
          </w:rPr>
          <w:t>Important Information</w:t>
        </w:r>
        <w:r w:rsidRPr="00794C26">
          <w:rPr>
            <w:rFonts w:ascii="Verdana" w:hAnsi="Verdana"/>
            <w:noProof/>
            <w:webHidden/>
            <w:color w:val="0000FF"/>
          </w:rPr>
          <w:tab/>
        </w:r>
        <w:r w:rsidRPr="00794C26">
          <w:rPr>
            <w:rFonts w:ascii="Verdana" w:hAnsi="Verdana"/>
            <w:noProof/>
            <w:webHidden/>
            <w:color w:val="0000FF"/>
          </w:rPr>
          <w:fldChar w:fldCharType="begin"/>
        </w:r>
        <w:r w:rsidRPr="00794C26">
          <w:rPr>
            <w:rFonts w:ascii="Verdana" w:hAnsi="Verdana"/>
            <w:noProof/>
            <w:webHidden/>
            <w:color w:val="0000FF"/>
          </w:rPr>
          <w:instrText xml:space="preserve"> PAGEREF _Toc200844249 \h </w:instrText>
        </w:r>
        <w:r w:rsidRPr="00794C26">
          <w:rPr>
            <w:rFonts w:ascii="Verdana" w:hAnsi="Verdana"/>
            <w:noProof/>
            <w:webHidden/>
            <w:color w:val="0000FF"/>
          </w:rPr>
        </w:r>
        <w:r w:rsidRPr="00794C26">
          <w:rPr>
            <w:rFonts w:ascii="Verdana" w:hAnsi="Verdana"/>
            <w:noProof/>
            <w:webHidden/>
            <w:color w:val="0000FF"/>
          </w:rPr>
          <w:fldChar w:fldCharType="separate"/>
        </w:r>
        <w:r w:rsidRPr="00794C26">
          <w:rPr>
            <w:rFonts w:ascii="Verdana" w:hAnsi="Verdana"/>
            <w:noProof/>
            <w:webHidden/>
            <w:color w:val="0000FF"/>
          </w:rPr>
          <w:t>1</w:t>
        </w:r>
        <w:r w:rsidRPr="00794C26">
          <w:rPr>
            <w:rFonts w:ascii="Verdana" w:hAnsi="Verdana"/>
            <w:noProof/>
            <w:webHidden/>
            <w:color w:val="0000FF"/>
          </w:rPr>
          <w:fldChar w:fldCharType="end"/>
        </w:r>
      </w:hyperlink>
    </w:p>
    <w:p w14:paraId="4FA29C12" w14:textId="1BCDACD2" w:rsidR="008D5CE6" w:rsidRPr="00794C26" w:rsidRDefault="008D5CE6" w:rsidP="008D5CE6">
      <w:pPr>
        <w:pStyle w:val="TOC2"/>
        <w:tabs>
          <w:tab w:val="right" w:leader="dot" w:pos="12950"/>
        </w:tabs>
        <w:spacing w:after="0" w:line="240" w:lineRule="auto"/>
        <w:ind w:left="0"/>
        <w:contextualSpacing/>
        <w:rPr>
          <w:rFonts w:ascii="Verdana" w:hAnsi="Verdana"/>
          <w:noProof/>
          <w:color w:val="0000FF"/>
        </w:rPr>
      </w:pPr>
      <w:hyperlink w:anchor="_Toc200844250" w:history="1">
        <w:r w:rsidRPr="00794C26">
          <w:rPr>
            <w:rStyle w:val="Hyperlink"/>
            <w:rFonts w:ascii="Verdana" w:hAnsi="Verdana"/>
            <w:noProof/>
            <w:color w:val="0000FF"/>
          </w:rPr>
          <w:t>CVS Specialty Pharmacy Plan Provisions</w:t>
        </w:r>
        <w:r w:rsidRPr="00794C26">
          <w:rPr>
            <w:rFonts w:ascii="Verdana" w:hAnsi="Verdana"/>
            <w:noProof/>
            <w:webHidden/>
            <w:color w:val="0000FF"/>
          </w:rPr>
          <w:tab/>
        </w:r>
        <w:r w:rsidRPr="00794C26">
          <w:rPr>
            <w:rFonts w:ascii="Verdana" w:hAnsi="Verdana"/>
            <w:noProof/>
            <w:webHidden/>
            <w:color w:val="0000FF"/>
          </w:rPr>
          <w:fldChar w:fldCharType="begin"/>
        </w:r>
        <w:r w:rsidRPr="00794C26">
          <w:rPr>
            <w:rFonts w:ascii="Verdana" w:hAnsi="Verdana"/>
            <w:noProof/>
            <w:webHidden/>
            <w:color w:val="0000FF"/>
          </w:rPr>
          <w:instrText xml:space="preserve"> PAGEREF _Toc200844250 \h </w:instrText>
        </w:r>
        <w:r w:rsidRPr="00794C26">
          <w:rPr>
            <w:rFonts w:ascii="Verdana" w:hAnsi="Verdana"/>
            <w:noProof/>
            <w:webHidden/>
            <w:color w:val="0000FF"/>
          </w:rPr>
        </w:r>
        <w:r w:rsidRPr="00794C26">
          <w:rPr>
            <w:rFonts w:ascii="Verdana" w:hAnsi="Verdana"/>
            <w:noProof/>
            <w:webHidden/>
            <w:color w:val="0000FF"/>
          </w:rPr>
          <w:fldChar w:fldCharType="separate"/>
        </w:r>
        <w:r w:rsidRPr="00794C26">
          <w:rPr>
            <w:rFonts w:ascii="Verdana" w:hAnsi="Verdana"/>
            <w:noProof/>
            <w:webHidden/>
            <w:color w:val="0000FF"/>
          </w:rPr>
          <w:t>1</w:t>
        </w:r>
        <w:r w:rsidRPr="00794C26">
          <w:rPr>
            <w:rFonts w:ascii="Verdana" w:hAnsi="Verdana"/>
            <w:noProof/>
            <w:webHidden/>
            <w:color w:val="0000FF"/>
          </w:rPr>
          <w:fldChar w:fldCharType="end"/>
        </w:r>
      </w:hyperlink>
    </w:p>
    <w:p w14:paraId="2C4A33F5" w14:textId="45CA4EA3" w:rsidR="008D5CE6" w:rsidRPr="00794C26" w:rsidRDefault="008D5CE6" w:rsidP="008D5CE6">
      <w:pPr>
        <w:pStyle w:val="TOC2"/>
        <w:tabs>
          <w:tab w:val="right" w:leader="dot" w:pos="12950"/>
        </w:tabs>
        <w:spacing w:after="0" w:line="240" w:lineRule="auto"/>
        <w:ind w:left="0"/>
        <w:contextualSpacing/>
        <w:rPr>
          <w:rFonts w:ascii="Verdana" w:hAnsi="Verdana"/>
          <w:noProof/>
          <w:color w:val="0000FF"/>
        </w:rPr>
      </w:pPr>
      <w:hyperlink w:anchor="_Toc200844251" w:history="1">
        <w:r w:rsidRPr="00794C26">
          <w:rPr>
            <w:rStyle w:val="Hyperlink"/>
            <w:rFonts w:ascii="Verdana" w:hAnsi="Verdana"/>
            <w:noProof/>
            <w:color w:val="0000FF"/>
          </w:rPr>
          <w:t>CCR Process</w:t>
        </w:r>
        <w:r w:rsidRPr="00794C26">
          <w:rPr>
            <w:rFonts w:ascii="Verdana" w:hAnsi="Verdana"/>
            <w:noProof/>
            <w:webHidden/>
            <w:color w:val="0000FF"/>
          </w:rPr>
          <w:tab/>
        </w:r>
        <w:r w:rsidRPr="00794C26">
          <w:rPr>
            <w:rFonts w:ascii="Verdana" w:hAnsi="Verdana"/>
            <w:noProof/>
            <w:webHidden/>
            <w:color w:val="0000FF"/>
          </w:rPr>
          <w:fldChar w:fldCharType="begin"/>
        </w:r>
        <w:r w:rsidRPr="00794C26">
          <w:rPr>
            <w:rFonts w:ascii="Verdana" w:hAnsi="Verdana"/>
            <w:noProof/>
            <w:webHidden/>
            <w:color w:val="0000FF"/>
          </w:rPr>
          <w:instrText xml:space="preserve"> PAGEREF _Toc200844251 \h </w:instrText>
        </w:r>
        <w:r w:rsidRPr="00794C26">
          <w:rPr>
            <w:rFonts w:ascii="Verdana" w:hAnsi="Verdana"/>
            <w:noProof/>
            <w:webHidden/>
            <w:color w:val="0000FF"/>
          </w:rPr>
        </w:r>
        <w:r w:rsidRPr="00794C26">
          <w:rPr>
            <w:rFonts w:ascii="Verdana" w:hAnsi="Verdana"/>
            <w:noProof/>
            <w:webHidden/>
            <w:color w:val="0000FF"/>
          </w:rPr>
          <w:fldChar w:fldCharType="separate"/>
        </w:r>
        <w:r w:rsidRPr="00794C26">
          <w:rPr>
            <w:rFonts w:ascii="Verdana" w:hAnsi="Verdana"/>
            <w:noProof/>
            <w:webHidden/>
            <w:color w:val="0000FF"/>
          </w:rPr>
          <w:t>1</w:t>
        </w:r>
        <w:r w:rsidRPr="00794C26">
          <w:rPr>
            <w:rFonts w:ascii="Verdana" w:hAnsi="Verdana"/>
            <w:noProof/>
            <w:webHidden/>
            <w:color w:val="0000FF"/>
          </w:rPr>
          <w:fldChar w:fldCharType="end"/>
        </w:r>
      </w:hyperlink>
    </w:p>
    <w:p w14:paraId="35B81A8B" w14:textId="587B6642" w:rsidR="008D5CE6" w:rsidRPr="00794C26" w:rsidRDefault="008D5CE6" w:rsidP="008D5CE6">
      <w:pPr>
        <w:pStyle w:val="TOC2"/>
        <w:tabs>
          <w:tab w:val="right" w:leader="dot" w:pos="12950"/>
        </w:tabs>
        <w:spacing w:after="0" w:line="240" w:lineRule="auto"/>
        <w:ind w:left="0"/>
        <w:contextualSpacing/>
        <w:rPr>
          <w:rFonts w:ascii="Verdana" w:hAnsi="Verdana"/>
          <w:noProof/>
          <w:color w:val="0000FF"/>
        </w:rPr>
      </w:pPr>
      <w:hyperlink w:anchor="_Toc200844252" w:history="1">
        <w:r w:rsidRPr="00794C26">
          <w:rPr>
            <w:rStyle w:val="Hyperlink"/>
            <w:rFonts w:ascii="Verdana" w:hAnsi="Verdana"/>
            <w:noProof/>
            <w:color w:val="0000FF"/>
          </w:rPr>
          <w:t>Related Documents</w:t>
        </w:r>
        <w:r w:rsidRPr="00794C26">
          <w:rPr>
            <w:rFonts w:ascii="Verdana" w:hAnsi="Verdana"/>
            <w:noProof/>
            <w:webHidden/>
            <w:color w:val="0000FF"/>
          </w:rPr>
          <w:tab/>
        </w:r>
        <w:r w:rsidRPr="00794C26">
          <w:rPr>
            <w:rFonts w:ascii="Verdana" w:hAnsi="Verdana"/>
            <w:noProof/>
            <w:webHidden/>
            <w:color w:val="0000FF"/>
          </w:rPr>
          <w:fldChar w:fldCharType="begin"/>
        </w:r>
        <w:r w:rsidRPr="00794C26">
          <w:rPr>
            <w:rFonts w:ascii="Verdana" w:hAnsi="Verdana"/>
            <w:noProof/>
            <w:webHidden/>
            <w:color w:val="0000FF"/>
          </w:rPr>
          <w:instrText xml:space="preserve"> PAGEREF _Toc200844252 \h </w:instrText>
        </w:r>
        <w:r w:rsidRPr="00794C26">
          <w:rPr>
            <w:rFonts w:ascii="Verdana" w:hAnsi="Verdana"/>
            <w:noProof/>
            <w:webHidden/>
            <w:color w:val="0000FF"/>
          </w:rPr>
        </w:r>
        <w:r w:rsidRPr="00794C26">
          <w:rPr>
            <w:rFonts w:ascii="Verdana" w:hAnsi="Verdana"/>
            <w:noProof/>
            <w:webHidden/>
            <w:color w:val="0000FF"/>
          </w:rPr>
          <w:fldChar w:fldCharType="separate"/>
        </w:r>
        <w:r w:rsidRPr="00794C26">
          <w:rPr>
            <w:rFonts w:ascii="Verdana" w:hAnsi="Verdana"/>
            <w:noProof/>
            <w:webHidden/>
            <w:color w:val="0000FF"/>
          </w:rPr>
          <w:t>1</w:t>
        </w:r>
        <w:r w:rsidRPr="00794C26">
          <w:rPr>
            <w:rFonts w:ascii="Verdana" w:hAnsi="Verdana"/>
            <w:noProof/>
            <w:webHidden/>
            <w:color w:val="0000FF"/>
          </w:rPr>
          <w:fldChar w:fldCharType="end"/>
        </w:r>
      </w:hyperlink>
    </w:p>
    <w:p w14:paraId="342BC4CD" w14:textId="72DF067B" w:rsidR="008D5CE6" w:rsidRPr="00794C26" w:rsidRDefault="008D5CE6" w:rsidP="007124BB">
      <w:pPr>
        <w:spacing w:line="240" w:lineRule="auto"/>
        <w:rPr>
          <w:rFonts w:ascii="Verdana" w:hAnsi="Verdana"/>
        </w:rPr>
      </w:pPr>
      <w:r w:rsidRPr="00794C26">
        <w:rPr>
          <w:rFonts w:ascii="Verdana" w:hAnsi="Verdana"/>
        </w:rPr>
        <w:fldChar w:fldCharType="end"/>
      </w:r>
    </w:p>
    <w:p w14:paraId="0097B3F2" w14:textId="77777777" w:rsidR="007124BB" w:rsidRPr="00794C26" w:rsidRDefault="007124BB" w:rsidP="007124BB">
      <w:pPr>
        <w:spacing w:line="240" w:lineRule="auto"/>
        <w:rPr>
          <w:rFonts w:ascii="Verdana" w:hAnsi="Verdana"/>
        </w:rPr>
      </w:pPr>
    </w:p>
    <w:p w14:paraId="0313CB49" w14:textId="33604AE4" w:rsidR="007124BB" w:rsidRPr="00794C26" w:rsidRDefault="008D5CE6" w:rsidP="007124BB">
      <w:pPr>
        <w:spacing w:line="240" w:lineRule="auto"/>
        <w:rPr>
          <w:rFonts w:ascii="Verdana" w:hAnsi="Verdana"/>
        </w:rPr>
      </w:pPr>
      <w:r w:rsidRPr="00794C26">
        <w:rPr>
          <w:rFonts w:ascii="Verdana" w:hAnsi="Verdana"/>
        </w:rPr>
        <w:t>Random Link Tests:</w:t>
      </w:r>
    </w:p>
    <w:p w14:paraId="257713D8" w14:textId="10F22050" w:rsidR="00794C26" w:rsidRPr="00794C26" w:rsidRDefault="00794C26" w:rsidP="007124BB">
      <w:pPr>
        <w:spacing w:line="240" w:lineRule="auto"/>
        <w:rPr>
          <w:rFonts w:ascii="Verdana" w:hAnsi="Verdana"/>
          <w:bCs/>
        </w:rPr>
      </w:pPr>
      <w:r>
        <w:fldChar w:fldCharType="begin"/>
      </w:r>
      <w:ins w:id="1" w:author="Jordan, Austin G" w:date="2025-09-10T17:01:00Z" w16du:dateUtc="2025-09-10T21:01:00Z">
        <w:r w:rsidR="00622E5B">
          <w:instrText>HYPERLINK "https://thesource.cvshealth.com/nuxeo/thesource/" \l "!/view?docid=8f2f198d-df40-4667-b72c-6f2d2141a91c"</w:instrText>
        </w:r>
      </w:ins>
      <w:del w:id="2" w:author="Jordan, Austin G" w:date="2025-09-10T17:01:00Z" w16du:dateUtc="2025-09-10T21:01:00Z">
        <w:r w:rsidDel="00622E5B">
          <w:delInstrText>HYPERLINK "https://thesource.cvshealth.com/nuxeo/thesource/%23!/view?docid=8f2f198d-df40-4667-b72c-6f2d2141a91c"</w:delInstrText>
        </w:r>
      </w:del>
      <w:ins w:id="3" w:author="Jordan, Austin G" w:date="2025-09-10T17:01:00Z" w16du:dateUtc="2025-09-10T21:01:00Z"/>
      <w:r>
        <w:fldChar w:fldCharType="separate"/>
      </w:r>
      <w:r w:rsidRPr="00794C26">
        <w:rPr>
          <w:rStyle w:val="Hyperlink"/>
          <w:rFonts w:ascii="Verdana" w:hAnsi="Verdana"/>
          <w:color w:val="0000FF"/>
        </w:rPr>
        <w:t>Aetna Compass - Requests for Formularies and Member Materials (064131)</w:t>
      </w:r>
      <w:r>
        <w:fldChar w:fldCharType="end"/>
      </w:r>
      <w:del w:id="4" w:author="Jordan, Austin G" w:date="2025-09-10T17:01:00Z" w16du:dateUtc="2025-09-10T21:01:00Z">
        <w:r w:rsidDel="00622E5B">
          <w:fldChar w:fldCharType="begin"/>
        </w:r>
        <w:r w:rsidDel="00622E5B">
          <w:delInstrText>HYPERLINK "file:///C:\\Users\\PD988\\Downloads\\CMS-PRD1-062568"</w:delInstrText>
        </w:r>
        <w:r w:rsidDel="00622E5B">
          <w:fldChar w:fldCharType="separate"/>
        </w:r>
        <w:r w:rsidDel="00622E5B">
          <w:fldChar w:fldCharType="end"/>
        </w:r>
      </w:del>
      <w:r w:rsidRPr="00794C26">
        <w:rPr>
          <w:rFonts w:ascii="Verdana" w:hAnsi="Verdana"/>
          <w:bCs/>
        </w:rPr>
        <w:t>.</w:t>
      </w:r>
    </w:p>
    <w:p w14:paraId="705711D8" w14:textId="5AFB7944" w:rsidR="007124BB" w:rsidRPr="00794C26" w:rsidRDefault="002C3522" w:rsidP="007124BB">
      <w:pPr>
        <w:spacing w:line="240" w:lineRule="auto"/>
        <w:rPr>
          <w:rFonts w:ascii="Verdana" w:hAnsi="Verdana"/>
          <w:color w:val="0000FF"/>
        </w:rPr>
      </w:pPr>
      <w:r>
        <w:fldChar w:fldCharType="begin"/>
      </w:r>
      <w:ins w:id="5" w:author="Jordan, Austin G" w:date="2025-09-10T17:02:00Z" w16du:dateUtc="2025-09-10T21:02:00Z">
        <w:r w:rsidR="00622E5B">
          <w:instrText>HYPERLINK "https://thesource.cvshealth.com/nuxeo/thesource/" \l "!/view?docid=784d1956-1e04-4ccf-a73f-f5d3f487b5b0"</w:instrText>
        </w:r>
      </w:ins>
      <w:del w:id="6" w:author="Jordan, Austin G" w:date="2025-09-10T17:02:00Z" w16du:dateUtc="2025-09-10T21:02:00Z">
        <w:r w:rsidDel="00622E5B">
          <w:delInstrText>HYPERLINK "https://thesource.cvshealth.com/nuxeo/thesource/" \l "!/view?docid=784d1956-1e04-4ccf-a73f-f5d3f487b5b0"</w:delInstrText>
        </w:r>
      </w:del>
      <w:ins w:id="7" w:author="Jordan, Austin G" w:date="2025-09-10T17:02:00Z" w16du:dateUtc="2025-09-10T21:02:00Z"/>
      <w:r>
        <w:fldChar w:fldCharType="separate"/>
      </w:r>
      <w:del w:id="8" w:author="Jordan, Austin G" w:date="2025-09-10T17:02:00Z" w16du:dateUtc="2025-09-10T21:02:00Z">
        <w:r w:rsidDel="00622E5B">
          <w:rPr>
            <w:rStyle w:val="Hyperlink"/>
            <w:rFonts w:ascii="Verdana" w:hAnsi="Verdana"/>
            <w:color w:val="0000FF"/>
          </w:rPr>
          <w:delText>Aetna - GPS - Locating Plan</w:delText>
        </w:r>
        <w:r w:rsidDel="00622E5B">
          <w:rPr>
            <w:rStyle w:val="Hyperlink"/>
            <w:rFonts w:ascii="Verdana" w:hAnsi="Verdana"/>
            <w:color w:val="0000FF"/>
          </w:rPr>
          <w:delText xml:space="preserve"> </w:delText>
        </w:r>
        <w:r w:rsidDel="00622E5B">
          <w:rPr>
            <w:rStyle w:val="Hyperlink"/>
            <w:rFonts w:ascii="Verdana" w:hAnsi="Verdana"/>
            <w:color w:val="0000FF"/>
          </w:rPr>
          <w:delText>in GPS</w:delText>
        </w:r>
      </w:del>
      <w:ins w:id="9" w:author="Jordan, Austin G" w:date="2025-09-10T17:02:00Z" w16du:dateUtc="2025-09-10T21:02:00Z">
        <w:r w:rsidR="00622E5B">
          <w:rPr>
            <w:rStyle w:val="Hyperlink"/>
            <w:rFonts w:ascii="Verdana" w:hAnsi="Verdana"/>
            <w:color w:val="0000FF"/>
          </w:rPr>
          <w:t>Aetna - GPS - Locating Plan in GPS (068698)</w:t>
        </w:r>
      </w:ins>
      <w:r>
        <w:fldChar w:fldCharType="end"/>
      </w:r>
    </w:p>
    <w:p w14:paraId="3E7B27DE" w14:textId="4DD12E1A" w:rsidR="007124BB" w:rsidRPr="00794C26" w:rsidDel="00622E5B" w:rsidRDefault="00622E5B" w:rsidP="007124BB">
      <w:pPr>
        <w:spacing w:line="240" w:lineRule="auto"/>
        <w:rPr>
          <w:del w:id="10" w:author="Jordan, Austin G" w:date="2025-09-10T17:02:00Z" w16du:dateUtc="2025-09-10T21:02:00Z"/>
          <w:rFonts w:ascii="Verdana" w:hAnsi="Verdana"/>
          <w:color w:val="0000FF"/>
        </w:rPr>
      </w:pPr>
      <w:ins w:id="11" w:author="Jordan, Austin G" w:date="2025-09-10T17:02:00Z" w16du:dateUtc="2025-09-10T21:02:00Z">
        <w:r>
          <w:fldChar w:fldCharType="begin"/>
        </w:r>
        <w:r>
          <w:instrText>HYPERLINK "https://thesource.cvshealth.com/nuxeo/thesource/" \l "!/view?docid=910a5039-91f5-4424-9036-0842d5c1b8b5"</w:instrText>
        </w:r>
        <w:r>
          <w:fldChar w:fldCharType="separate"/>
        </w:r>
        <w:r>
          <w:rPr>
            <w:rStyle w:val="Hyperlink"/>
            <w:rFonts w:ascii="Verdana" w:hAnsi="Verdana"/>
            <w:color w:val="0000FF"/>
          </w:rPr>
          <w:t>Aetna Senior Compass - Copay Overrides (066440)</w:t>
        </w:r>
        <w:r>
          <w:fldChar w:fldCharType="end"/>
        </w:r>
      </w:ins>
      <w:del w:id="12" w:author="Jordan, Austin G" w:date="2025-09-10T17:02:00Z" w16du:dateUtc="2025-09-10T21:02:00Z">
        <w:r w:rsidR="002C3522" w:rsidDel="00622E5B">
          <w:fldChar w:fldCharType="begin"/>
        </w:r>
        <w:r w:rsidR="002C3522" w:rsidDel="00622E5B">
          <w:delInstrText>HYPERLINK "file:///C:\\Users\\c551465\\Downloads\\TSRC-PROD-066440"</w:delInstrText>
        </w:r>
        <w:r w:rsidR="002C3522" w:rsidDel="00622E5B">
          <w:fldChar w:fldCharType="separate"/>
        </w:r>
        <w:r w:rsidR="002C3522" w:rsidDel="00622E5B">
          <w:rPr>
            <w:rStyle w:val="Hyperlink"/>
            <w:rFonts w:ascii="Verdana" w:hAnsi="Verdana"/>
            <w:color w:val="0000FF"/>
          </w:rPr>
          <w:delText>Aetna Senior Compass - Copay Overrides</w:delText>
        </w:r>
        <w:r w:rsidR="002C3522" w:rsidDel="00622E5B">
          <w:fldChar w:fldCharType="end"/>
        </w:r>
      </w:del>
    </w:p>
    <w:p w14:paraId="6F4D9BCF" w14:textId="29E42A47" w:rsidR="007124BB" w:rsidRPr="00794C26" w:rsidRDefault="00622E5B" w:rsidP="00622E5B">
      <w:pPr>
        <w:spacing w:line="240" w:lineRule="auto"/>
        <w:jc w:val="right"/>
        <w:rPr>
          <w:rFonts w:ascii="Verdana" w:hAnsi="Verdana"/>
        </w:rPr>
      </w:pPr>
      <w:ins w:id="13" w:author="Jordan, Austin G" w:date="2025-09-10T17:04:00Z" w16du:dateUtc="2025-09-10T21:04:00Z">
        <w:r>
          <w:rPr>
            <w:rFonts w:ascii="Verdana" w:hAnsi="Verdana"/>
          </w:rPr>
          <w:fldChar w:fldCharType="begin"/>
        </w:r>
        <w:r>
          <w:rPr>
            <w:rFonts w:ascii="Verdana" w:hAnsi="Verdana"/>
          </w:rPr>
          <w:instrText>HYPERLINK  \l "_top"</w:instrText>
        </w:r>
        <w:r>
          <w:rPr>
            <w:rFonts w:ascii="Verdana" w:hAnsi="Verdana"/>
          </w:rPr>
        </w:r>
        <w:r>
          <w:rPr>
            <w:rFonts w:ascii="Verdana" w:hAnsi="Verdana"/>
          </w:rPr>
          <w:fldChar w:fldCharType="separate"/>
        </w:r>
        <w:r w:rsidRPr="00622E5B">
          <w:rPr>
            <w:rStyle w:val="Hyperlink"/>
            <w:rFonts w:ascii="Verdana" w:hAnsi="Verdana"/>
          </w:rPr>
          <w:t>Top of the Document</w:t>
        </w:r>
        <w:r>
          <w:rPr>
            <w:rFonts w:ascii="Verdana" w:hAnsi="Verdana"/>
          </w:rPr>
          <w:fldChar w:fldCharType="end"/>
        </w:r>
      </w:ins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124BB" w:rsidRPr="00794C26" w14:paraId="5486C3FF" w14:textId="77777777" w:rsidTr="00445B6E">
        <w:tc>
          <w:tcPr>
            <w:tcW w:w="5000" w:type="pct"/>
            <w:shd w:val="clear" w:color="auto" w:fill="C0C0C0"/>
          </w:tcPr>
          <w:p w14:paraId="0F5F427F" w14:textId="761C65ED" w:rsidR="007124BB" w:rsidRPr="00794C26" w:rsidRDefault="007124BB" w:rsidP="007124BB">
            <w:pPr>
              <w:pStyle w:val="Heading2"/>
            </w:pPr>
            <w:bookmarkStart w:id="14" w:name="_Overview"/>
            <w:bookmarkStart w:id="15" w:name="_Toc199255443"/>
            <w:bookmarkStart w:id="16" w:name="_Toc200844249"/>
            <w:bookmarkEnd w:id="14"/>
            <w:del w:id="17" w:author="Jordan, Austin G" w:date="2025-09-10T17:03:00Z" w16du:dateUtc="2025-09-10T21:03:00Z">
              <w:r w:rsidRPr="00794C26" w:rsidDel="00622E5B">
                <w:delText xml:space="preserve">Important </w:delText>
              </w:r>
            </w:del>
            <w:ins w:id="18" w:author="Jordan, Austin G" w:date="2025-09-10T17:03:00Z" w16du:dateUtc="2025-09-10T21:03:00Z">
              <w:r w:rsidR="00622E5B">
                <w:t>This is a Test</w:t>
              </w:r>
              <w:r w:rsidR="00622E5B" w:rsidRPr="00794C26">
                <w:t xml:space="preserve"> </w:t>
              </w:r>
            </w:ins>
            <w:r w:rsidRPr="00794C26">
              <w:t>Information</w:t>
            </w:r>
            <w:bookmarkEnd w:id="15"/>
            <w:bookmarkEnd w:id="16"/>
          </w:p>
        </w:tc>
      </w:tr>
    </w:tbl>
    <w:p w14:paraId="749E6FB0" w14:textId="64FA3EF1" w:rsidR="007124BB" w:rsidRPr="00794C26" w:rsidRDefault="007124BB" w:rsidP="007124BB">
      <w:pPr>
        <w:pStyle w:val="Heading2"/>
      </w:pPr>
    </w:p>
    <w:p w14:paraId="1EA5B35C" w14:textId="77777777" w:rsidR="007124BB" w:rsidRPr="00214327" w:rsidRDefault="007124BB" w:rsidP="007124BB">
      <w:pPr>
        <w:spacing w:after="0" w:line="240" w:lineRule="auto"/>
        <w:jc w:val="right"/>
        <w:rPr>
          <w:rFonts w:ascii="Verdana" w:hAnsi="Verdana"/>
          <w:color w:val="0000FF"/>
        </w:rPr>
      </w:pPr>
      <w:hyperlink w:anchor="_top" w:history="1">
        <w:r w:rsidRPr="00214327">
          <w:rPr>
            <w:rStyle w:val="Hyperlink"/>
            <w:rFonts w:ascii="Verdana" w:hAnsi="Verdana"/>
            <w:color w:val="0000FF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7124BB" w:rsidRPr="00794C26" w14:paraId="544BC22A" w14:textId="77777777" w:rsidTr="007124BB">
        <w:trPr>
          <w:trHeight w:val="432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vAlign w:val="bottom"/>
            <w:hideMark/>
          </w:tcPr>
          <w:p w14:paraId="55DE82C6" w14:textId="77777777" w:rsidR="007124BB" w:rsidRPr="00794C26" w:rsidRDefault="007124BB" w:rsidP="007124BB">
            <w:pPr>
              <w:pStyle w:val="Heading2"/>
              <w:rPr>
                <w:i/>
                <w:iCs/>
                <w:sz w:val="36"/>
                <w:szCs w:val="36"/>
              </w:rPr>
            </w:pPr>
            <w:bookmarkStart w:id="19" w:name="_Toc136851661"/>
            <w:bookmarkStart w:id="20" w:name="_Toc171353201"/>
            <w:bookmarkStart w:id="21" w:name="_Toc199255444"/>
            <w:bookmarkStart w:id="22" w:name="_Toc200844250"/>
            <w:r w:rsidRPr="00794C26">
              <w:t>CVS Specialty Pharmacy Plan Provisions</w:t>
            </w:r>
            <w:bookmarkEnd w:id="19"/>
            <w:bookmarkEnd w:id="20"/>
            <w:bookmarkEnd w:id="21"/>
            <w:bookmarkEnd w:id="22"/>
          </w:p>
        </w:tc>
      </w:tr>
    </w:tbl>
    <w:p w14:paraId="1D6A75FA" w14:textId="6FDB1368" w:rsidR="007124BB" w:rsidRPr="00794C26" w:rsidRDefault="008B44F7" w:rsidP="007124BB">
      <w:pPr>
        <w:spacing w:line="240" w:lineRule="auto"/>
        <w:rPr>
          <w:rFonts w:ascii="Verdana" w:hAnsi="Verdana"/>
          <w:color w:val="0000FF"/>
        </w:rPr>
      </w:pPr>
      <w:r>
        <w:fldChar w:fldCharType="begin"/>
      </w:r>
      <w:r>
        <w:instrText>HYPERLINK "https://thesource.cvshealth.com/nuxeo/thesource/" \l "!/view?docid=a7f6f529-3a96-413b-8623-689c0c867530"</w:instrText>
      </w:r>
      <w:r>
        <w:fldChar w:fldCharType="separate"/>
      </w:r>
      <w:ins w:id="23" w:author="Jordan, Austin G" w:date="2025-09-10T17:03:00Z" w16du:dateUtc="2025-09-10T21:03:00Z">
        <w:r w:rsidR="00622E5B">
          <w:fldChar w:fldCharType="begin"/>
        </w:r>
        <w:r w:rsidR="00622E5B">
          <w:instrText>HYPERLINK "https://thesource.cvshealth.com/nuxeo/thesource/" \l "!/view?docid=a7f6f529-3a96-413b-8623-689c0c867530"</w:instrText>
        </w:r>
        <w:r w:rsidR="00622E5B">
          <w:fldChar w:fldCharType="separate"/>
        </w:r>
        <w:r w:rsidR="00622E5B">
          <w:rPr>
            <w:rStyle w:val="Hyperlink"/>
            <w:rFonts w:ascii="Verdana" w:hAnsi="Verdana"/>
            <w:color w:val="0000FF"/>
          </w:rPr>
          <w:t>Aetna Med D - Handling Prior Authorization Inquiries (867530) - Not Found</w:t>
        </w:r>
        <w:r w:rsidR="00622E5B">
          <w:fldChar w:fldCharType="end"/>
        </w:r>
      </w:ins>
      <w:del w:id="24" w:author="Jordan, Austin G" w:date="2025-09-10T17:03:00Z" w16du:dateUtc="2025-09-10T21:03:00Z">
        <w:r w:rsidDel="00622E5B">
          <w:rPr>
            <w:rStyle w:val="Hyperlink"/>
            <w:rFonts w:ascii="Verdana" w:hAnsi="Verdana"/>
            <w:color w:val="0000FF"/>
          </w:rPr>
          <w:delText>Aetna Med D - Handling Prior Authorization Inquiries (867530)</w:delText>
        </w:r>
      </w:del>
      <w:r>
        <w:fldChar w:fldCharType="end"/>
      </w:r>
    </w:p>
    <w:p w14:paraId="2896F0E3" w14:textId="488E1E1C" w:rsidR="007124BB" w:rsidRPr="00794C26" w:rsidDel="00622E5B" w:rsidRDefault="00622E5B" w:rsidP="007124BB">
      <w:pPr>
        <w:spacing w:line="240" w:lineRule="auto"/>
        <w:rPr>
          <w:del w:id="25" w:author="Jordan, Austin G" w:date="2025-09-10T17:04:00Z" w16du:dateUtc="2025-09-10T21:04:00Z"/>
          <w:rFonts w:ascii="Verdana" w:hAnsi="Verdana"/>
          <w:color w:val="0000FF"/>
        </w:rPr>
      </w:pPr>
      <w:ins w:id="26" w:author="Jordan, Austin G" w:date="2025-09-10T17:04:00Z" w16du:dateUtc="2025-09-10T21:04:00Z">
        <w:r>
          <w:fldChar w:fldCharType="begin"/>
        </w:r>
        <w:r>
          <w:instrText>HYPERLINK "https://thesource.cvshealth.com/nuxeo/thesource/" \l "!/view?docid=080c3531-54e5-471e-a8cd-a4df4511ee59"</w:instrText>
        </w:r>
        <w:r>
          <w:fldChar w:fldCharType="separate"/>
        </w:r>
        <w:r>
          <w:rPr>
            <w:rStyle w:val="Hyperlink"/>
            <w:rFonts w:ascii="Verdana" w:hAnsi="Verdana" w:cs="Arial"/>
            <w:color w:val="0000FF"/>
          </w:rPr>
          <w:t xml:space="preserve">Specialty CRU Appeal vs Peer to Peer (P2P) (012335) - </w:t>
        </w:r>
        <w:proofErr w:type="spellStart"/>
        <w:r>
          <w:rPr>
            <w:rStyle w:val="Hyperlink"/>
            <w:rFonts w:ascii="Verdana" w:hAnsi="Verdana" w:cs="Arial"/>
            <w:color w:val="0000FF"/>
          </w:rPr>
          <w:t>Expired</w:t>
        </w:r>
        <w:r>
          <w:fldChar w:fldCharType="end"/>
        </w:r>
      </w:ins>
      <w:del w:id="27" w:author="Jordan, Austin G" w:date="2025-09-10T17:04:00Z" w16du:dateUtc="2025-09-10T21:04:00Z">
        <w:r w:rsidR="006937B5" w:rsidDel="00622E5B">
          <w:fldChar w:fldCharType="begin"/>
        </w:r>
        <w:r w:rsidR="006937B5" w:rsidDel="00622E5B">
          <w:delInstrText>HYPERLINK "https://thesource.cvshealth.com/nuxeo/thesource/" \l "!/view?docid=080c3531-54e5-471e-a8cd-a4df4511ee59"</w:delInstrText>
        </w:r>
        <w:r w:rsidR="006937B5" w:rsidDel="00622E5B">
          <w:fldChar w:fldCharType="separate"/>
        </w:r>
        <w:r w:rsidR="006937B5" w:rsidDel="00622E5B">
          <w:rPr>
            <w:rStyle w:val="Hyperlink"/>
            <w:rFonts w:ascii="Verdana" w:hAnsi="Verdana" w:cs="Arial"/>
            <w:color w:val="0000FF"/>
          </w:rPr>
          <w:delText>Specialty CRU Appeal vs Peer to Peer (P2P)</w:delText>
        </w:r>
        <w:r w:rsidR="006937B5" w:rsidDel="00622E5B">
          <w:fldChar w:fldCharType="end"/>
        </w:r>
      </w:del>
    </w:p>
    <w:p w14:paraId="69E9CA74" w14:textId="3A22BA56" w:rsidR="007124BB" w:rsidRPr="00214327" w:rsidRDefault="007124BB" w:rsidP="007124BB">
      <w:pPr>
        <w:spacing w:after="0" w:line="240" w:lineRule="auto"/>
        <w:jc w:val="right"/>
        <w:rPr>
          <w:rFonts w:ascii="Verdana" w:hAnsi="Verdana"/>
          <w:color w:val="0000FF"/>
        </w:rPr>
      </w:pPr>
      <w:r>
        <w:fldChar w:fldCharType="begin"/>
      </w:r>
      <w:ins w:id="28" w:author="Jordan, Austin G" w:date="2025-09-10T17:04:00Z" w16du:dateUtc="2025-09-10T21:04:00Z">
        <w:r w:rsidR="00622E5B">
          <w:instrText>HYPERLINK  \l "_top"</w:instrText>
        </w:r>
      </w:ins>
      <w:del w:id="29" w:author="Jordan, Austin G" w:date="2025-09-10T17:04:00Z" w16du:dateUtc="2025-09-10T21:04:00Z">
        <w:r w:rsidDel="00622E5B">
          <w:delInstrText>HYPERLINK \l "_top"</w:delInstrText>
        </w:r>
      </w:del>
      <w:ins w:id="30" w:author="Jordan, Austin G" w:date="2025-09-10T17:04:00Z" w16du:dateUtc="2025-09-10T21:04:00Z"/>
      <w:r>
        <w:fldChar w:fldCharType="separate"/>
      </w:r>
      <w:r w:rsidRPr="00214327">
        <w:rPr>
          <w:rStyle w:val="Hyperlink"/>
          <w:rFonts w:ascii="Verdana" w:hAnsi="Verdana"/>
          <w:color w:val="0000FF"/>
        </w:rPr>
        <w:t>Top</w:t>
      </w:r>
      <w:proofErr w:type="spellEnd"/>
      <w:r w:rsidRPr="00214327">
        <w:rPr>
          <w:rStyle w:val="Hyperlink"/>
          <w:rFonts w:ascii="Verdana" w:hAnsi="Verdana"/>
          <w:color w:val="0000FF"/>
        </w:rPr>
        <w:t xml:space="preserve">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124BB" w:rsidRPr="00794C26" w14:paraId="6DF171B4" w14:textId="77777777" w:rsidTr="00445B6E">
        <w:tc>
          <w:tcPr>
            <w:tcW w:w="5000" w:type="pct"/>
            <w:shd w:val="clear" w:color="auto" w:fill="C0C0C0"/>
          </w:tcPr>
          <w:p w14:paraId="4908B415" w14:textId="77777777" w:rsidR="007124BB" w:rsidRPr="00794C26" w:rsidRDefault="007124BB" w:rsidP="007124BB">
            <w:pPr>
              <w:pStyle w:val="Heading2"/>
              <w:tabs>
                <w:tab w:val="left" w:pos="11985"/>
              </w:tabs>
              <w:rPr>
                <w:i/>
                <w:iCs/>
              </w:rPr>
            </w:pPr>
            <w:bookmarkStart w:id="31" w:name="_CCR_Process"/>
            <w:bookmarkStart w:id="32" w:name="_Toc199255445"/>
            <w:bookmarkStart w:id="33" w:name="_Toc200844251"/>
            <w:bookmarkEnd w:id="31"/>
            <w:r w:rsidRPr="00794C26">
              <w:t>CCR Process</w:t>
            </w:r>
            <w:bookmarkEnd w:id="32"/>
            <w:bookmarkEnd w:id="33"/>
          </w:p>
        </w:tc>
      </w:tr>
    </w:tbl>
    <w:p w14:paraId="7989A2D2" w14:textId="77777777" w:rsidR="007124BB" w:rsidRPr="00794C26" w:rsidRDefault="007124BB" w:rsidP="007124BB">
      <w:pPr>
        <w:spacing w:line="240" w:lineRule="auto"/>
        <w:rPr>
          <w:rFonts w:ascii="Verdana" w:hAnsi="Verdana"/>
        </w:rPr>
      </w:pPr>
    </w:p>
    <w:p w14:paraId="727CFAEA" w14:textId="77777777" w:rsidR="007124BB" w:rsidRPr="00214327" w:rsidRDefault="007124BB" w:rsidP="007124BB">
      <w:pPr>
        <w:spacing w:after="0" w:line="240" w:lineRule="auto"/>
        <w:jc w:val="right"/>
        <w:rPr>
          <w:rFonts w:ascii="Verdana" w:hAnsi="Verdana"/>
          <w:color w:val="0000FF"/>
        </w:rPr>
      </w:pPr>
      <w:hyperlink w:anchor="_top" w:history="1">
        <w:r w:rsidRPr="00214327">
          <w:rPr>
            <w:rStyle w:val="Hyperlink"/>
            <w:rFonts w:ascii="Verdana" w:hAnsi="Verdana"/>
            <w:color w:val="0000FF"/>
          </w:rPr>
          <w:t>Top of the Document</w:t>
        </w:r>
      </w:hyperlink>
      <w:r w:rsidRPr="00214327">
        <w:rPr>
          <w:rFonts w:ascii="Verdana" w:hAnsi="Verdana" w:cs="Arial"/>
          <w:bCs/>
          <w:color w:val="0000FF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124BB" w:rsidRPr="00794C26" w14:paraId="4BB52C85" w14:textId="77777777" w:rsidTr="00445B6E">
        <w:tc>
          <w:tcPr>
            <w:tcW w:w="5000" w:type="pct"/>
            <w:shd w:val="clear" w:color="auto" w:fill="C0C0C0"/>
          </w:tcPr>
          <w:p w14:paraId="3FB2DC2B" w14:textId="77777777" w:rsidR="007124BB" w:rsidRPr="00794C26" w:rsidRDefault="007124BB" w:rsidP="007124BB">
            <w:pPr>
              <w:pStyle w:val="Heading2"/>
              <w:tabs>
                <w:tab w:val="left" w:pos="11985"/>
              </w:tabs>
              <w:rPr>
                <w:i/>
                <w:iCs/>
              </w:rPr>
            </w:pPr>
            <w:bookmarkStart w:id="34" w:name="_Parent_SOP"/>
            <w:bookmarkStart w:id="35" w:name="_Toc199255446"/>
            <w:bookmarkStart w:id="36" w:name="_Toc200844252"/>
            <w:bookmarkEnd w:id="34"/>
            <w:r w:rsidRPr="00794C26">
              <w:t>Related Documents</w:t>
            </w:r>
            <w:bookmarkEnd w:id="35"/>
            <w:bookmarkEnd w:id="36"/>
          </w:p>
        </w:tc>
      </w:tr>
    </w:tbl>
    <w:p w14:paraId="0079CE6D" w14:textId="77777777" w:rsidR="007124BB" w:rsidRPr="00794C26" w:rsidRDefault="007124BB" w:rsidP="007124BB">
      <w:pPr>
        <w:spacing w:line="240" w:lineRule="auto"/>
        <w:rPr>
          <w:rFonts w:ascii="Verdana" w:hAnsi="Verdana"/>
          <w:b/>
        </w:rPr>
      </w:pPr>
    </w:p>
    <w:p w14:paraId="5BF0D27C" w14:textId="77777777" w:rsidR="007124BB" w:rsidRPr="00794C26" w:rsidRDefault="007124BB" w:rsidP="007124BB">
      <w:pPr>
        <w:spacing w:line="240" w:lineRule="auto"/>
        <w:rPr>
          <w:rFonts w:ascii="Verdana" w:hAnsi="Verdana"/>
        </w:rPr>
      </w:pPr>
      <w:r w:rsidRPr="00794C26">
        <w:rPr>
          <w:rFonts w:ascii="Verdana" w:hAnsi="Verdana"/>
          <w:b/>
        </w:rPr>
        <w:t xml:space="preserve">Parent Document: </w:t>
      </w:r>
      <w:hyperlink r:id="rId5" w:history="1">
        <w:r w:rsidRPr="00794C26">
          <w:rPr>
            <w:rFonts w:ascii="Verdana" w:hAnsi="Verdana"/>
            <w:color w:val="0000FF"/>
            <w:u w:val="single"/>
          </w:rPr>
          <w:t>CALL-0011 Authenticating Callers</w:t>
        </w:r>
      </w:hyperlink>
      <w:r w:rsidRPr="00794C26">
        <w:rPr>
          <w:rFonts w:ascii="Verdana" w:hAnsi="Verdana"/>
        </w:rPr>
        <w:t xml:space="preserve">; </w:t>
      </w:r>
      <w:hyperlink r:id="rId6" w:history="1">
        <w:r w:rsidRPr="00794C26">
          <w:rPr>
            <w:rFonts w:ascii="Verdana" w:hAnsi="Verdana"/>
            <w:color w:val="0000FF"/>
            <w:u w:val="single"/>
          </w:rPr>
          <w:t>CALL-0049 Customer Care Internal and External Call Handling</w:t>
        </w:r>
      </w:hyperlink>
    </w:p>
    <w:p w14:paraId="40C7C34D" w14:textId="77777777" w:rsidR="007124BB" w:rsidRPr="00794C26" w:rsidRDefault="007124BB" w:rsidP="007124BB">
      <w:pPr>
        <w:spacing w:line="240" w:lineRule="auto"/>
        <w:rPr>
          <w:rFonts w:ascii="Verdana" w:hAnsi="Verdana"/>
        </w:rPr>
      </w:pPr>
      <w:r w:rsidRPr="00794C26">
        <w:rPr>
          <w:rFonts w:ascii="Verdana" w:hAnsi="Verdana"/>
          <w:b/>
        </w:rPr>
        <w:t xml:space="preserve">Abbreviations / Definitions: </w:t>
      </w:r>
      <w:hyperlink r:id="rId7" w:anchor="!/view?docid=c1f1028b-e42c-4b4f-a4cf-cc0b42c91606" w:history="1">
        <w:r w:rsidRPr="00794C26">
          <w:rPr>
            <w:rStyle w:val="Hyperlink"/>
            <w:rFonts w:ascii="Verdana" w:hAnsi="Verdana"/>
            <w:color w:val="0000FF"/>
          </w:rPr>
          <w:t>Customer Care Abbreviations, Definitions, and Terms</w:t>
        </w:r>
      </w:hyperlink>
    </w:p>
    <w:p w14:paraId="4A9C47A0" w14:textId="77777777" w:rsidR="007124BB" w:rsidRPr="00794C26" w:rsidRDefault="007124BB" w:rsidP="007124BB">
      <w:pPr>
        <w:spacing w:line="240" w:lineRule="auto"/>
        <w:rPr>
          <w:rFonts w:ascii="Verdana" w:hAnsi="Verdana"/>
        </w:rPr>
      </w:pPr>
    </w:p>
    <w:p w14:paraId="6874991E" w14:textId="77777777" w:rsidR="007124BB" w:rsidRPr="00794C26" w:rsidRDefault="007124BB" w:rsidP="007124BB">
      <w:pPr>
        <w:spacing w:line="240" w:lineRule="auto"/>
        <w:jc w:val="right"/>
        <w:rPr>
          <w:rFonts w:ascii="Verdana" w:hAnsi="Verdana"/>
        </w:rPr>
      </w:pPr>
      <w:hyperlink w:anchor="_top" w:history="1">
        <w:r w:rsidRPr="00794C26">
          <w:rPr>
            <w:rStyle w:val="Hyperlink"/>
            <w:rFonts w:ascii="Verdana" w:hAnsi="Verdana"/>
          </w:rPr>
          <w:t>Top of the Document</w:t>
        </w:r>
      </w:hyperlink>
    </w:p>
    <w:p w14:paraId="18E70A25" w14:textId="77777777" w:rsidR="007124BB" w:rsidRPr="00794C26" w:rsidRDefault="007124BB" w:rsidP="007124BB">
      <w:pPr>
        <w:spacing w:line="240" w:lineRule="auto"/>
        <w:rPr>
          <w:rFonts w:ascii="Verdana" w:hAnsi="Verdana"/>
        </w:rPr>
      </w:pPr>
    </w:p>
    <w:sectPr w:rsidR="007124BB" w:rsidRPr="00794C26" w:rsidSect="007124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ordan, Austin G">
    <w15:presenceInfo w15:providerId="AD" w15:userId="S::Austin.Jordan@CVSHealth.com::d777c957-e8dd-4821-b9df-f2954ca5e8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B4"/>
    <w:rsid w:val="00010590"/>
    <w:rsid w:val="000161C2"/>
    <w:rsid w:val="00024E7A"/>
    <w:rsid w:val="00040180"/>
    <w:rsid w:val="000E670F"/>
    <w:rsid w:val="00122501"/>
    <w:rsid w:val="001510CC"/>
    <w:rsid w:val="00157341"/>
    <w:rsid w:val="00193B11"/>
    <w:rsid w:val="001C27B4"/>
    <w:rsid w:val="00214327"/>
    <w:rsid w:val="00252F12"/>
    <w:rsid w:val="00284095"/>
    <w:rsid w:val="00294AC8"/>
    <w:rsid w:val="002C3522"/>
    <w:rsid w:val="002C4153"/>
    <w:rsid w:val="003A4DB4"/>
    <w:rsid w:val="00485D73"/>
    <w:rsid w:val="00574901"/>
    <w:rsid w:val="005D32B1"/>
    <w:rsid w:val="005F24E2"/>
    <w:rsid w:val="00622E5B"/>
    <w:rsid w:val="006937B5"/>
    <w:rsid w:val="007124BB"/>
    <w:rsid w:val="00764A95"/>
    <w:rsid w:val="00783FF5"/>
    <w:rsid w:val="00794C26"/>
    <w:rsid w:val="007D0533"/>
    <w:rsid w:val="007E6BE6"/>
    <w:rsid w:val="008040DE"/>
    <w:rsid w:val="00807949"/>
    <w:rsid w:val="0084729A"/>
    <w:rsid w:val="008B44F7"/>
    <w:rsid w:val="008C7D68"/>
    <w:rsid w:val="008D5CE6"/>
    <w:rsid w:val="00911308"/>
    <w:rsid w:val="00926427"/>
    <w:rsid w:val="009F0640"/>
    <w:rsid w:val="00A0581F"/>
    <w:rsid w:val="00A459FA"/>
    <w:rsid w:val="00AE12BF"/>
    <w:rsid w:val="00B111E9"/>
    <w:rsid w:val="00B519DB"/>
    <w:rsid w:val="00B54319"/>
    <w:rsid w:val="00B55003"/>
    <w:rsid w:val="00B632D9"/>
    <w:rsid w:val="00C06E38"/>
    <w:rsid w:val="00C8079D"/>
    <w:rsid w:val="00CF7827"/>
    <w:rsid w:val="00D057D4"/>
    <w:rsid w:val="00D776C9"/>
    <w:rsid w:val="00EC095E"/>
    <w:rsid w:val="00F05328"/>
    <w:rsid w:val="00F36AE2"/>
    <w:rsid w:val="00F8612B"/>
    <w:rsid w:val="00FC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563D"/>
  <w15:chartTrackingRefBased/>
  <w15:docId w15:val="{ECC4312A-93DE-4EF9-BC1B-985264BB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124BB"/>
    <w:pPr>
      <w:keepNext/>
      <w:keepLines/>
      <w:spacing w:before="360" w:after="0"/>
      <w:outlineLvl w:val="0"/>
    </w:pPr>
    <w:rPr>
      <w:rFonts w:ascii="Verdana" w:eastAsiaTheme="majorEastAsia" w:hAnsi="Verdana" w:cstheme="majorBidi"/>
      <w:b/>
      <w:bCs/>
      <w:color w:val="0000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4BB"/>
    <w:pPr>
      <w:keepNext/>
      <w:keepLines/>
      <w:spacing w:after="0" w:line="240" w:lineRule="auto"/>
      <w:outlineLvl w:val="1"/>
    </w:pPr>
    <w:rPr>
      <w:rFonts w:ascii="Verdana" w:eastAsiaTheme="majorEastAsia" w:hAnsi="Verdan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24BB"/>
    <w:rPr>
      <w:rFonts w:ascii="Verdana" w:eastAsiaTheme="majorEastAsia" w:hAnsi="Verdana" w:cstheme="majorBidi"/>
      <w:b/>
      <w:bCs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124BB"/>
    <w:rPr>
      <w:rFonts w:ascii="Verdana" w:eastAsiaTheme="majorEastAsia" w:hAnsi="Verdana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7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rsid w:val="007124BB"/>
    <w:rPr>
      <w:color w:val="003399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4BB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8D5CE6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294AC8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1225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esource.cvshealth.com/nuxeo/thesourc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olicy.corp.cvscaremark.com/pnp/faces/DocRenderer?documentId=CALL-0049" TargetMode="External"/><Relationship Id="rId5" Type="http://schemas.openxmlformats.org/officeDocument/2006/relationships/hyperlink" Target="https://policy.corp.cvscaremark.com/pnp/faces/DocRenderer?documentId=CALL-001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CEF8E-55DC-4EC9-8CD9-F69F58260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 Austin G</dc:creator>
  <cp:keywords/>
  <dc:description/>
  <cp:lastModifiedBy>Jordan, Austin G</cp:lastModifiedBy>
  <cp:revision>2</cp:revision>
  <dcterms:created xsi:type="dcterms:W3CDTF">2025-09-10T21:05:00Z</dcterms:created>
  <dcterms:modified xsi:type="dcterms:W3CDTF">2025-09-10T21:05:00Z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2025-06-15T05:30:11Z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e5a4f3e4-4961-4543-95e6-a546d0bff0f1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