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94C26" w:rsidR="007124BB" w:rsidP="007124BB" w:rsidRDefault="007124BB" w14:paraId="6F98B700" w14:textId="77777777">
      <w:pPr>
        <w:pStyle w:val="Heading1"/>
        <w:spacing w:line="240" w:lineRule="auto"/>
      </w:pPr>
      <w:bookmarkStart w:name="_top" w:id="0"/>
      <w:bookmarkEnd w:id="0"/>
      <w:r w:rsidRPr="00794C26">
        <w:t>Aetna - Specialty Medications and When to Transfer to CVS Specialty Pharmacy</w:t>
      </w:r>
    </w:p>
    <w:p w:rsidRPr="00794C26" w:rsidR="007124BB" w:rsidP="007124BB" w:rsidRDefault="007124BB" w14:paraId="650A9BD8" w14:textId="77777777">
      <w:pPr>
        <w:spacing w:line="240" w:lineRule="auto"/>
        <w:rPr>
          <w:rFonts w:ascii="Verdana" w:hAnsi="Verdana"/>
        </w:rPr>
      </w:pPr>
    </w:p>
    <w:p w:rsidRPr="00794C26" w:rsidR="008D5CE6" w:rsidP="008D5CE6" w:rsidRDefault="008D5CE6" w14:paraId="510BE024" w14:textId="22D8D746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del w:author="BulkEditor" w:date="2025-09-10T20:28:29.3941479Z" w:id="12">
        <w:r w:rsidRPr="00794C26">
          <w:rPr>
            <w:rFonts w:ascii="Verdana" w:hAnsi="Verdana"/>
          </w:rPr>
          <w:fldChar w:fldCharType="begin"/>
        </w:r>
      </w:del>
      <w:del w:author="BulkEditor" w:date="2025-09-10T20:28:29.394586Z" w:id="13">
        <w:r w:rsidRPr="00794C26">
          <w:rPr>
            <w:rFonts w:ascii="Verdana" w:hAnsi="Verdana"/>
          </w:rPr>
          <w:instrText xml:space="preserve"> TOC \o "2-2" \h \z \u </w:instrText>
        </w:r>
      </w:del>
      <w:del w:author="BulkEditor" w:date="2025-09-10T20:28:29.3948109Z" w:id="14">
        <w:r w:rsidRPr="00794C26">
          <w:rPr>
            <w:rFonts w:ascii="Verdana" w:hAnsi="Verdana"/>
          </w:rPr>
          <w:fldChar w:fldCharType="separate"/>
        </w:r>
      </w:del>
      <w:hyperlink w:history="1" w:anchor="_Toc200844249">
        <w:r w:rsidRPr="00794C26">
          <w:rPr>
            <w:rStyle w:val="Hyperlink"/>
            <w:rFonts w:ascii="Verdana" w:hAnsi="Verdana"/>
            <w:noProof/>
            <w:color w:val="0000FF"/>
          </w:rPr>
          <w:t>Important Information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_Toc200844249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  <w:ins w:author="BulkEditor" w:date="2025-09-10T20:28:29.3949408Z" w:id="15">
        <w:r>
          <w:rPr>
            <w:rFonts w:ascii="Verdana" w:hAnsi="Verdana"/>
          </w:rPr>
          <w:t>This is a test Information1</w:t>
        </w:r>
      </w:ins>
    </w:p>
    <w:p w:rsidRPr="00794C26" w:rsidR="008D5CE6" w:rsidP="008D5CE6" w:rsidRDefault="008D5CE6" w14:paraId="4FA29C12" w14:textId="1BCDACD2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hyperlink w:history="1" w:anchor="_Toc200844250">
        <w:r w:rsidRPr="00794C26">
          <w:rPr>
            <w:rStyle w:val="Hyperlink"/>
            <w:rFonts w:ascii="Verdana" w:hAnsi="Verdana"/>
            <w:noProof/>
            <w:color w:val="0000FF"/>
          </w:rPr>
          <w:t>CVS Specialty Pharmacy Plan Provisions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_Toc200844250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</w:p>
    <w:p w:rsidRPr="00794C26" w:rsidR="008D5CE6" w:rsidP="008D5CE6" w:rsidRDefault="008D5CE6" w14:paraId="2C4A33F5" w14:textId="45CA4EA3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hyperlink w:history="1" w:anchor="_Toc200844251">
        <w:r w:rsidRPr="00794C26">
          <w:rPr>
            <w:rStyle w:val="Hyperlink"/>
            <w:rFonts w:ascii="Verdana" w:hAnsi="Verdana"/>
            <w:noProof/>
            <w:color w:val="0000FF"/>
          </w:rPr>
          <w:t>CCR Process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_Toc200844251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</w:p>
    <w:p w:rsidRPr="00794C26" w:rsidR="008D5CE6" w:rsidP="008D5CE6" w:rsidRDefault="008D5CE6" w14:paraId="35B81A8B" w14:textId="587B6642">
      <w:pPr>
        <w:pStyle w:val="TOC2"/>
        <w:tabs>
          <w:tab w:val="right" w:leader="dot" w:pos="12950"/>
        </w:tabs>
        <w:spacing w:after="0" w:line="240" w:lineRule="auto"/>
        <w:ind w:left="0"/>
        <w:contextualSpacing/>
        <w:rPr>
          <w:rFonts w:ascii="Verdana" w:hAnsi="Verdana"/>
          <w:noProof/>
          <w:color w:val="0000FF"/>
        </w:rPr>
      </w:pPr>
      <w:hyperlink w:history="1" w:anchor="_Toc200844252">
        <w:r w:rsidRPr="00794C26">
          <w:rPr>
            <w:rStyle w:val="Hyperlink"/>
            <w:rFonts w:ascii="Verdana" w:hAnsi="Verdana"/>
            <w:noProof/>
            <w:color w:val="0000FF"/>
          </w:rPr>
          <w:t>Related Documents</w:t>
        </w:r>
        <w:r w:rsidRPr="00794C26">
          <w:rPr>
            <w:rFonts w:ascii="Verdana" w:hAnsi="Verdana"/>
            <w:noProof/>
            <w:webHidden/>
            <w:color w:val="0000FF"/>
          </w:rPr>
          <w:tab/>
        </w:r>
        <w:r w:rsidRPr="00794C26">
          <w:rPr>
            <w:rFonts w:ascii="Verdana" w:hAnsi="Verdana"/>
            <w:noProof/>
            <w:webHidden/>
            <w:color w:val="0000FF"/>
          </w:rPr>
          <w:fldChar w:fldCharType="begin"/>
        </w:r>
        <w:r w:rsidRPr="00794C26">
          <w:rPr>
            <w:rFonts w:ascii="Verdana" w:hAnsi="Verdana"/>
            <w:noProof/>
            <w:webHidden/>
            <w:color w:val="0000FF"/>
          </w:rPr>
          <w:instrText xml:space="preserve"> PAGEREF _Toc200844252 \h </w:instrText>
        </w:r>
        <w:r w:rsidRPr="00794C26">
          <w:rPr>
            <w:rFonts w:ascii="Verdana" w:hAnsi="Verdana"/>
            <w:noProof/>
            <w:webHidden/>
            <w:color w:val="0000FF"/>
          </w:rPr>
        </w:r>
        <w:r w:rsidRPr="00794C26">
          <w:rPr>
            <w:rFonts w:ascii="Verdana" w:hAnsi="Verdana"/>
            <w:noProof/>
            <w:webHidden/>
            <w:color w:val="0000FF"/>
          </w:rPr>
          <w:fldChar w:fldCharType="separate"/>
        </w:r>
        <w:r w:rsidRPr="00794C26">
          <w:rPr>
            <w:rFonts w:ascii="Verdana" w:hAnsi="Verdana"/>
            <w:noProof/>
            <w:webHidden/>
            <w:color w:val="0000FF"/>
          </w:rPr>
          <w:t>1</w:t>
        </w:r>
        <w:r w:rsidRPr="00794C26">
          <w:rPr>
            <w:rFonts w:ascii="Verdana" w:hAnsi="Verdana"/>
            <w:noProof/>
            <w:webHidden/>
            <w:color w:val="0000FF"/>
          </w:rPr>
          <w:fldChar w:fldCharType="end"/>
        </w:r>
      </w:hyperlink>
    </w:p>
    <w:p w:rsidRPr="00794C26" w:rsidR="008D5CE6" w:rsidP="007124BB" w:rsidRDefault="008D5CE6" w14:paraId="342BC4CD" w14:textId="72DF067B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</w:rPr>
        <w:fldChar w:fldCharType="end"/>
      </w:r>
    </w:p>
    <w:p w:rsidRPr="00794C26" w:rsidR="007124BB" w:rsidP="007124BB" w:rsidRDefault="007124BB" w14:paraId="0097B3F2" w14:textId="77777777">
      <w:pPr>
        <w:spacing w:line="240" w:lineRule="auto"/>
        <w:rPr>
          <w:rFonts w:ascii="Verdana" w:hAnsi="Verdana"/>
        </w:rPr>
      </w:pPr>
    </w:p>
    <w:p w:rsidRPr="00794C26" w:rsidR="007124BB" w:rsidP="007124BB" w:rsidRDefault="008D5CE6" w14:paraId="0313CB49" w14:textId="33604AE4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</w:rPr>
        <w:t>Random Link Tests:</w:t>
      </w:r>
    </w:p>
    <w:p w:rsidRPr="00794C26" w:rsidR="00794C26" w:rsidP="007124BB" w:rsidRDefault="00794C26" w14:paraId="257713D8" w14:textId="77777777">
      <w:pPr>
        <w:spacing w:line="240" w:lineRule="auto"/>
        <w:rPr>
          <w:rFonts w:ascii="Verdana" w:hAnsi="Verdana"/>
          <w:bCs/>
        </w:rPr>
      </w:pPr>
      <w:hyperlink w:history="1" r:id="rId5">
        <w:r w:rsidRPr="00794C26">
          <w:rPr>
            <w:rStyle w:val="Hyperlink"/>
            <w:rFonts w:ascii="Verdana" w:hAnsi="Verdana"/>
            <w:color w:val="0000FF"/>
          </w:rPr>
          <w:t>Aetna Compass - Requests for Formularies and Member Materials (064131)</w:t>
        </w:r>
      </w:hyperlink>
      <w:r w:rsidRPr="00794C26">
        <w:rPr>
          <w:rFonts w:ascii="Verdana" w:hAnsi="Verdana"/>
          <w:bCs/>
        </w:rPr>
        <w:t>.</w:t>
      </w:r>
    </w:p>
    <w:p w:rsidRPr="00794C26" w:rsidR="007124BB" w:rsidP="007124BB" w:rsidRDefault="002C3522" w14:paraId="705711D8" w14:textId="7BC768FF">
      <w:pPr>
        <w:spacing w:line="240" w:lineRule="auto"/>
        <w:rPr>
          <w:rFonts w:ascii="Verdana" w:hAnsi="Verdana"/>
          <w:color w:val="0000FF"/>
        </w:rPr>
      </w:pPr>
      <w:del w:author="BulkEditor" w:date="2025-09-10T20:28:29.3446438Z" w:id="2">
        <w:r>
          <w:rPr>
            <w:rStyle w:val="Hyperlink"/>
            <w:rFonts w:ascii="Verdana" w:hAnsi="Verdana"/>
            <w:color w:val="0000FF"/>
          </w:rPr>
          <w:t>Aetna - GPS - Locating Plan in GPS</w:t>
        </w:r>
      </w:del>
      <w:ins w:author="BulkEditor" w:date="2025-09-10T20:28:29.3467854Z" w:id="3">
        <w:r>
          <w:t>Aetna - GPS - Locating Plan in GPS (068698)</w:t>
        </w:r>
      </w:ins>
      <w:hyperlink w:history="1" w:anchor="!/view?docid=784d1956-1e04-4ccf-a73f-f5d3f487b5b0" r:id="rId7">
        <w:r>
          <w:rPr>
            <w:rStyle w:val="Hyperlink"/>
            <w:rFonts w:ascii="Verdana" w:hAnsi="Verdana"/>
            <w:color w:val="0000FF"/>
          </w:rPr>
          <w:t>Aetna - GPS - Locating Plan in GPS (068698)</w:t>
        </w:r>
      </w:hyperlink>
    </w:p>
    <w:p w:rsidRPr="00794C26" w:rsidR="007124BB" w:rsidP="007124BB" w:rsidRDefault="002C3522" w14:paraId="3E7B27DE" w14:textId="2C74E5FB">
      <w:pPr>
        <w:spacing w:line="240" w:lineRule="auto"/>
        <w:rPr>
          <w:rFonts w:ascii="Verdana" w:hAnsi="Verdana"/>
          <w:color w:val="0000FF"/>
        </w:rPr>
      </w:pPr>
      <w:del w:author="BulkEditor" w:date="2025-09-10T20:28:29.3545106Z" w:id="4">
        <w:r>
          <w:rPr>
            <w:rStyle w:val="Hyperlink"/>
            <w:rFonts w:ascii="Verdana" w:hAnsi="Verdana"/>
            <w:color w:val="0000FF"/>
          </w:rPr>
          <w:t>Aetna Senior Compass - Copay Overrides</w:t>
        </w:r>
      </w:del>
      <w:ins w:author="BulkEditor" w:date="2025-09-10T20:28:29.3545618Z" w:id="5">
        <w:r>
          <w:t>Aetna Senior Compass - Copay Overrides (066440)</w:t>
        </w:r>
      </w:ins>
      <w:hyperlink w:history="1" r:id="R7f381262b29e4ab4">
        <w:r>
          <w:rPr>
            <w:rStyle w:val="Hyperlink"/>
            <w:rFonts w:ascii="Verdana" w:hAnsi="Verdana"/>
            <w:color w:val="0000FF"/>
          </w:rPr>
          <w:t>Aetna Senior Compass - Copay Overrides (066440)</w:t>
        </w:r>
      </w:hyperlink>
    </w:p>
    <w:p w:rsidRPr="00794C26" w:rsidR="007124BB" w:rsidP="007124BB" w:rsidRDefault="007124BB" w14:paraId="6F4D9BCF" w14:textId="27AACC0D">
      <w:pPr>
        <w:spacing w:line="240" w:lineRule="auto"/>
        <w:jc w:val="right"/>
        <w:rPr>
          <w:rFonts w:ascii="Verdana" w:hAnsi="Verdana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950"/>
      </w:tblGrid>
      <w:tr w:rsidRPr="00794C26" w:rsidR="007124BB" w:rsidTr="00445B6E" w14:paraId="5486C3FF" w14:textId="77777777">
        <w:tc>
          <w:tcPr>
            <w:tcW w:w="5000" w:type="pct"/>
            <w:shd w:val="clear" w:color="auto" w:fill="C0C0C0"/>
          </w:tcPr>
          <w:p w:rsidRPr="00794C26" w:rsidR="007124BB" w:rsidP="007124BB" w:rsidRDefault="007124BB" w14:paraId="0F5F427F" w14:textId="77777777">
            <w:pPr>
              <w:pStyle w:val="Heading2"/>
            </w:pPr>
            <w:bookmarkStart w:name="_Overview" w:id="1"/>
            <w:bookmarkStart w:name="_Toc199255443" w:id="2"/>
            <w:bookmarkStart w:name="_Toc200844249" w:id="3"/>
            <w:bookmarkEnd w:id="1"/>
            <w:del w:author="BulkEditor" w:date="2025-09-10T20:28:29.3952847Z" w:id="16">
              <w:r w:rsidRPr="00794C26">
                <w:t>Important Information</w:t>
              </w:r>
            </w:del>
            <w:bookmarkEnd w:id="2"/>
            <w:bookmarkEnd w:id="3"/>
            <w:ins w:author="BulkEditor" w:date="2025-09-10T20:28:29.3953009Z" w:id="17">
              <w:r>
                <w:t>This is a test Information</w:t>
              </w:r>
            </w:ins>
          </w:p>
        </w:tc>
      </w:tr>
    </w:tbl>
    <w:p w:rsidRPr="00794C26" w:rsidR="007124BB" w:rsidP="007124BB" w:rsidRDefault="007124BB" w14:paraId="749E6FB0" w14:textId="64FA3EF1">
      <w:pPr>
        <w:pStyle w:val="Heading2"/>
      </w:pPr>
    </w:p>
    <w:p w:rsidRPr="00214327" w:rsidR="007124BB" w:rsidP="007124BB" w:rsidRDefault="007124BB" w14:paraId="1EA5B35C" w14:textId="77777777">
      <w:pPr>
        <w:spacing w:after="0" w:line="240" w:lineRule="auto"/>
        <w:jc w:val="right"/>
        <w:rPr>
          <w:rFonts w:ascii="Verdana" w:hAnsi="Verdana"/>
          <w:color w:val="0000FF"/>
        </w:rPr>
      </w:pPr>
      <w:hyperlink w:history="1" w:anchor="_top">
        <w:r w:rsidRPr="00214327">
          <w:rPr>
            <w:rStyle w:val="Hyperlink"/>
            <w:rFonts w:ascii="Verdana" w:hAnsi="Verdana"/>
            <w:color w:val="0000FF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Pr="00794C26" w:rsidR="007124BB" w:rsidTr="007124BB" w14:paraId="544BC22A" w14:textId="77777777">
        <w:trPr>
          <w:trHeight w:val="432"/>
        </w:trPr>
        <w:tc>
          <w:tcPr>
            <w:tcW w:w="5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:rsidRPr="00794C26" w:rsidR="007124BB" w:rsidP="007124BB" w:rsidRDefault="007124BB" w14:paraId="55DE82C6" w14:textId="77777777">
            <w:pPr>
              <w:pStyle w:val="Heading2"/>
              <w:rPr>
                <w:i/>
                <w:iCs/>
                <w:sz w:val="36"/>
                <w:szCs w:val="36"/>
              </w:rPr>
            </w:pPr>
            <w:bookmarkStart w:name="_Toc136851661" w:id="4"/>
            <w:bookmarkStart w:name="_Toc171353201" w:id="5"/>
            <w:bookmarkStart w:name="_Toc199255444" w:id="6"/>
            <w:bookmarkStart w:name="_Toc200844250" w:id="7"/>
            <w:r w:rsidRPr="00794C26">
              <w:t>CVS Specialty Pharmacy Plan Provisions</w:t>
            </w:r>
            <w:bookmarkEnd w:id="4"/>
            <w:bookmarkEnd w:id="5"/>
            <w:bookmarkEnd w:id="6"/>
            <w:bookmarkEnd w:id="7"/>
          </w:p>
        </w:tc>
      </w:tr>
    </w:tbl>
    <w:p w:rsidRPr="00794C26" w:rsidR="007124BB" w:rsidP="007124BB" w:rsidRDefault="008B44F7" w14:paraId="1D6A75FA" w14:textId="23C67645">
      <w:pPr>
        <w:spacing w:line="240" w:lineRule="auto"/>
        <w:rPr>
          <w:rFonts w:ascii="Verdana" w:hAnsi="Verdana"/>
          <w:color w:val="0000FF"/>
        </w:rPr>
      </w:pPr>
      <w:del w:author="BulkEditor" w:date="2025-09-10T20:28:29.3564654Z" w:id="6">
        <w:r>
          <w:rPr>
            <w:rStyle w:val="Hyperlink"/>
            <w:rFonts w:ascii="Verdana" w:hAnsi="Verdana"/>
            <w:color w:val="0000FF"/>
          </w:rPr>
          <w:t>Aetna Med D - Handling Prior Authorization Inquiries (867530)</w:t>
        </w:r>
      </w:del>
      <w:ins w:author="BulkEditor" w:date="2025-09-10T20:28:29.3564934Z" w:id="7">
        <w:r>
          <w:t>Aetna Med D - Handling Prior Authorization Inquiries (867530) - Not Found</w:t>
        </w:r>
      </w:ins>
      <w:hyperlink w:history="1" w:anchor="!/view?docid=a7f6f529-3a96-413b-8623-689c0c867530" r:id="rId9">
        <w:r>
          <w:rPr>
            <w:rStyle w:val="Hyperlink"/>
            <w:rFonts w:ascii="Verdana" w:hAnsi="Verdana"/>
            <w:color w:val="0000FF"/>
          </w:rPr>
          <w:t>Aetna Med D - Handling Prior Authorization Inquiries (867530) - Not Found</w:t>
        </w:r>
      </w:hyperlink>
    </w:p>
    <w:p w:rsidRPr="00794C26" w:rsidR="007124BB" w:rsidP="007124BB" w:rsidRDefault="006937B5" w14:paraId="2896F0E3" w14:textId="3CA348E5">
      <w:pPr>
        <w:spacing w:line="240" w:lineRule="auto"/>
        <w:rPr>
          <w:rFonts w:ascii="Verdana" w:hAnsi="Verdana"/>
          <w:color w:val="0000FF"/>
        </w:rPr>
      </w:pPr>
      <w:del w:author="BulkEditor" w:date="2025-09-10T20:28:29.358034Z" w:id="8">
        <w:r>
          <w:rPr>
            <w:rStyle w:val="Hyperlink"/>
            <w:rFonts w:ascii="Verdana" w:hAnsi="Verdana" w:cs="Arial"/>
            <w:color w:val="0000FF"/>
          </w:rPr>
          <w:t>Specialty CRU Appeal vs Peer to Peer (P2P)</w:t>
        </w:r>
      </w:del>
      <w:ins w:author="BulkEditor" w:date="2025-09-10T20:28:29.3580595Z" w:id="9">
        <w:r>
          <w:t>Specialty CRU Appeal vs Peer to Peer (P2P) (012335) - Expired</w:t>
        </w:r>
      </w:ins>
      <w:hyperlink w:history="1" w:anchor="!/view?docid=080c3531-54e5-471e-a8cd-a4df4511ee59" r:id="rId10">
        <w:r>
          <w:rPr>
            <w:rStyle w:val="Hyperlink"/>
            <w:rFonts w:ascii="Verdana" w:hAnsi="Verdana" w:cs="Arial"/>
            <w:color w:val="0000FF"/>
          </w:rPr>
          <w:t>Specialty CRU Appeal vs Peer to Peer (P2P) (012335) - Expired</w:t>
        </w:r>
      </w:hyperlink>
    </w:p>
    <w:p w:rsidRPr="00214327" w:rsidR="007124BB" w:rsidP="007124BB" w:rsidRDefault="007124BB" w14:paraId="69E9CA74" w14:textId="77777777">
      <w:pPr>
        <w:spacing w:after="0" w:line="240" w:lineRule="auto"/>
        <w:jc w:val="right"/>
        <w:rPr>
          <w:rFonts w:ascii="Verdana" w:hAnsi="Verdana"/>
          <w:color w:val="0000FF"/>
        </w:rPr>
      </w:pPr>
      <w:hyperlink w:history="1" w:anchor="_top">
        <w:r w:rsidRPr="00214327">
          <w:rPr>
            <w:rStyle w:val="Hyperlink"/>
            <w:rFonts w:ascii="Verdana" w:hAnsi="Verdana"/>
            <w:color w:val="0000FF"/>
          </w:rPr>
          <w:t>Top of the Document</w:t>
        </w:r>
      </w:hyperlink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950"/>
      </w:tblGrid>
      <w:tr w:rsidRPr="00794C26" w:rsidR="007124BB" w:rsidTr="00445B6E" w14:paraId="6DF171B4" w14:textId="77777777">
        <w:tc>
          <w:tcPr>
            <w:tcW w:w="5000" w:type="pct"/>
            <w:shd w:val="clear" w:color="auto" w:fill="C0C0C0"/>
          </w:tcPr>
          <w:p w:rsidRPr="00794C26" w:rsidR="007124BB" w:rsidP="007124BB" w:rsidRDefault="007124BB" w14:paraId="4908B415" w14:textId="77777777">
            <w:pPr>
              <w:pStyle w:val="Heading2"/>
              <w:tabs>
                <w:tab w:val="left" w:pos="11985"/>
              </w:tabs>
              <w:rPr>
                <w:i/>
                <w:iCs/>
              </w:rPr>
            </w:pPr>
            <w:bookmarkStart w:name="_CCR_Process" w:id="8"/>
            <w:bookmarkStart w:name="_Toc199255445" w:id="9"/>
            <w:bookmarkStart w:name="_Toc200844251" w:id="10"/>
            <w:bookmarkEnd w:id="8"/>
            <w:r w:rsidRPr="00794C26">
              <w:t>CCR Process</w:t>
            </w:r>
            <w:bookmarkEnd w:id="9"/>
            <w:bookmarkEnd w:id="10"/>
          </w:p>
        </w:tc>
      </w:tr>
    </w:tbl>
    <w:p w:rsidRPr="00794C26" w:rsidR="007124BB" w:rsidP="007124BB" w:rsidRDefault="007124BB" w14:paraId="7989A2D2" w14:textId="77777777">
      <w:pPr>
        <w:spacing w:line="240" w:lineRule="auto"/>
        <w:rPr>
          <w:rFonts w:ascii="Verdana" w:hAnsi="Verdana"/>
        </w:rPr>
      </w:pPr>
    </w:p>
    <w:p w:rsidRPr="00214327" w:rsidR="007124BB" w:rsidP="007124BB" w:rsidRDefault="007124BB" w14:paraId="727CFAEA" w14:textId="77777777">
      <w:pPr>
        <w:spacing w:after="0" w:line="240" w:lineRule="auto"/>
        <w:jc w:val="right"/>
        <w:rPr>
          <w:rFonts w:ascii="Verdana" w:hAnsi="Verdana"/>
          <w:color w:val="0000FF"/>
        </w:rPr>
      </w:pPr>
      <w:hyperlink w:history="1" w:anchor="_top">
        <w:r w:rsidRPr="00214327">
          <w:rPr>
            <w:rStyle w:val="Hyperlink"/>
            <w:rFonts w:ascii="Verdana" w:hAnsi="Verdana"/>
            <w:color w:val="0000FF"/>
          </w:rPr>
          <w:t>Top of the Document</w:t>
        </w:r>
      </w:hyperlink>
      <w:r w:rsidRPr="00214327">
        <w:rPr>
          <w:rFonts w:ascii="Verdana" w:hAnsi="Verdana" w:cs="Arial"/>
          <w:bCs/>
          <w:color w:val="0000FF"/>
        </w:rPr>
        <w:t xml:space="preserve"> 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950"/>
      </w:tblGrid>
      <w:tr w:rsidRPr="00794C26" w:rsidR="007124BB" w:rsidTr="00445B6E" w14:paraId="4BB52C85" w14:textId="77777777">
        <w:tc>
          <w:tcPr>
            <w:tcW w:w="5000" w:type="pct"/>
            <w:shd w:val="clear" w:color="auto" w:fill="C0C0C0"/>
          </w:tcPr>
          <w:p w:rsidRPr="00794C26" w:rsidR="007124BB" w:rsidP="007124BB" w:rsidRDefault="007124BB" w14:paraId="3FB2DC2B" w14:textId="77777777">
            <w:pPr>
              <w:pStyle w:val="Heading2"/>
              <w:tabs>
                <w:tab w:val="left" w:pos="11985"/>
              </w:tabs>
              <w:rPr>
                <w:i/>
                <w:iCs/>
              </w:rPr>
            </w:pPr>
            <w:bookmarkStart w:name="_Parent_SOP" w:id="11"/>
            <w:bookmarkStart w:name="_Toc199255446" w:id="12"/>
            <w:bookmarkStart w:name="_Toc200844252" w:id="13"/>
            <w:bookmarkEnd w:id="11"/>
            <w:r w:rsidRPr="00794C26">
              <w:t>Related Documents</w:t>
            </w:r>
            <w:bookmarkEnd w:id="12"/>
            <w:bookmarkEnd w:id="13"/>
          </w:p>
        </w:tc>
      </w:tr>
    </w:tbl>
    <w:p w:rsidRPr="00794C26" w:rsidR="007124BB" w:rsidP="007124BB" w:rsidRDefault="007124BB" w14:paraId="0079CE6D" w14:textId="77777777">
      <w:pPr>
        <w:spacing w:line="240" w:lineRule="auto"/>
        <w:rPr>
          <w:rFonts w:ascii="Verdana" w:hAnsi="Verdana"/>
          <w:b/>
        </w:rPr>
      </w:pPr>
    </w:p>
    <w:p w:rsidRPr="00794C26" w:rsidR="007124BB" w:rsidP="007124BB" w:rsidRDefault="007124BB" w14:paraId="5BF0D27C" w14:textId="77777777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  <w:b/>
        </w:rPr>
        <w:t xml:space="preserve">Parent Document: </w:t>
      </w:r>
      <w:hyperlink w:history="1" r:id="rId11">
        <w:r w:rsidRPr="00794C26">
          <w:rPr>
            <w:rFonts w:ascii="Verdana" w:hAnsi="Verdana"/>
            <w:color w:val="0000FF"/>
            <w:u w:val="single"/>
          </w:rPr>
          <w:t>CALL-0011 Authenticating Callers</w:t>
        </w:r>
      </w:hyperlink>
      <w:r w:rsidRPr="00794C26">
        <w:rPr>
          <w:rFonts w:ascii="Verdana" w:hAnsi="Verdana"/>
        </w:rPr>
        <w:t xml:space="preserve">; </w:t>
      </w:r>
      <w:hyperlink w:history="1" r:id="rId12">
        <w:r w:rsidRPr="00794C26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:rsidRPr="00794C26" w:rsidR="007124BB" w:rsidP="007124BB" w:rsidRDefault="007124BB" w14:paraId="40C7C34D" w14:textId="77777777">
      <w:pPr>
        <w:spacing w:line="240" w:lineRule="auto"/>
        <w:rPr>
          <w:rFonts w:ascii="Verdana" w:hAnsi="Verdana"/>
        </w:rPr>
      </w:pPr>
      <w:r w:rsidRPr="00794C26">
        <w:rPr>
          <w:rFonts w:ascii="Verdana" w:hAnsi="Verdana"/>
          <w:b/>
        </w:rPr>
        <w:t xml:space="preserve">Abbreviations / Definitions: </w:t>
      </w:r>
      <w:del w:author="BulkEditor" w:date="2025-09-10T20:28:29.3594582Z" w:id="10">
        <w:r w:rsidRPr="00794C26">
          <w:rPr>
            <w:rStyle w:val="Hyperlink"/>
            <w:rFonts w:ascii="Verdana" w:hAnsi="Verdana"/>
            <w:color w:val="0000FF"/>
          </w:rPr>
          <w:t>Customer Care Abbreviations, Definitions, and Terms</w:t>
        </w:r>
      </w:del>
      <w:ins w:author="BulkEditor" w:date="2025-09-10T20:28:29.359579Z" w:id="11">
        <w:r>
          <w:t>Customer Care Abbreviations, Definitions, and Terms (017428)</w:t>
        </w:r>
      </w:ins>
      <w:hyperlink w:history="1" w:anchor="!/view?docid=c1f1028b-e42c-4b4f-a4cf-cc0b42c91606" r:id="rId13">
        <w:r>
          <w:rPr>
            <w:rStyle w:val="Hyperlink"/>
            <w:rFonts w:ascii="Verdana" w:hAnsi="Verdana"/>
            <w:color w:val="0000FF"/>
          </w:rPr>
          <w:t>Customer Care Abbreviations, Definitions, and Terms (017428)</w:t>
        </w:r>
      </w:hyperlink>
    </w:p>
    <w:p w:rsidRPr="00794C26" w:rsidR="007124BB" w:rsidP="007124BB" w:rsidRDefault="007124BB" w14:paraId="4A9C47A0" w14:textId="77777777">
      <w:pPr>
        <w:spacing w:line="240" w:lineRule="auto"/>
        <w:rPr>
          <w:rFonts w:ascii="Verdana" w:hAnsi="Verdana"/>
        </w:rPr>
      </w:pPr>
    </w:p>
    <w:p w:rsidRPr="00794C26" w:rsidR="007124BB" w:rsidP="007124BB" w:rsidRDefault="007124BB" w14:paraId="6874991E" w14:textId="77777777">
      <w:pPr>
        <w:spacing w:line="240" w:lineRule="auto"/>
        <w:jc w:val="right"/>
        <w:rPr>
          <w:rFonts w:ascii="Verdana" w:hAnsi="Verdana"/>
        </w:rPr>
      </w:pPr>
      <w:hyperlink w:history="1" w:anchor="_top">
        <w:r w:rsidRPr="00794C26">
          <w:rPr>
            <w:rStyle w:val="Hyperlink"/>
            <w:rFonts w:ascii="Verdana" w:hAnsi="Verdana"/>
          </w:rPr>
          <w:t>Top of the Document</w:t>
        </w:r>
      </w:hyperlink>
    </w:p>
    <w:p w:rsidRPr="00794C26" w:rsidR="007124BB" w:rsidP="007124BB" w:rsidRDefault="007124BB" w14:paraId="18E70A25" w14:textId="77777777">
      <w:pPr>
        <w:spacing w:line="240" w:lineRule="auto"/>
        <w:rPr>
          <w:rFonts w:ascii="Verdana" w:hAnsi="Verdana"/>
        </w:rPr>
      </w:pPr>
    </w:p>
    <w:sectPr w:rsidRPr="00794C26" w:rsidR="007124BB" w:rsidSect="007124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/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B4"/>
    <w:rsid w:val="00010590"/>
    <w:rsid w:val="00024E7A"/>
    <w:rsid w:val="00040180"/>
    <w:rsid w:val="000E670F"/>
    <w:rsid w:val="00122501"/>
    <w:rsid w:val="001510CC"/>
    <w:rsid w:val="00157341"/>
    <w:rsid w:val="00193B11"/>
    <w:rsid w:val="001C27B4"/>
    <w:rsid w:val="00214327"/>
    <w:rsid w:val="00252F12"/>
    <w:rsid w:val="00284095"/>
    <w:rsid w:val="00294AC8"/>
    <w:rsid w:val="002C3522"/>
    <w:rsid w:val="002C4153"/>
    <w:rsid w:val="003A4DB4"/>
    <w:rsid w:val="00485D73"/>
    <w:rsid w:val="00574901"/>
    <w:rsid w:val="005D32B1"/>
    <w:rsid w:val="005F24E2"/>
    <w:rsid w:val="006937B5"/>
    <w:rsid w:val="007124BB"/>
    <w:rsid w:val="00764A95"/>
    <w:rsid w:val="00783FF5"/>
    <w:rsid w:val="00794C26"/>
    <w:rsid w:val="007D0533"/>
    <w:rsid w:val="007E6BE6"/>
    <w:rsid w:val="008040DE"/>
    <w:rsid w:val="00807949"/>
    <w:rsid w:val="0084729A"/>
    <w:rsid w:val="008B44F7"/>
    <w:rsid w:val="008C7D68"/>
    <w:rsid w:val="008D5CE6"/>
    <w:rsid w:val="00911308"/>
    <w:rsid w:val="00926427"/>
    <w:rsid w:val="009F0640"/>
    <w:rsid w:val="00A0581F"/>
    <w:rsid w:val="00A459FA"/>
    <w:rsid w:val="00AE12BF"/>
    <w:rsid w:val="00B111E9"/>
    <w:rsid w:val="00B519DB"/>
    <w:rsid w:val="00B54319"/>
    <w:rsid w:val="00B55003"/>
    <w:rsid w:val="00B632D9"/>
    <w:rsid w:val="00C06E38"/>
    <w:rsid w:val="00C8079D"/>
    <w:rsid w:val="00CF7827"/>
    <w:rsid w:val="00D057D4"/>
    <w:rsid w:val="00D776C9"/>
    <w:rsid w:val="00EC095E"/>
    <w:rsid w:val="00F05328"/>
    <w:rsid w:val="00F36AE2"/>
    <w:rsid w:val="00F8612B"/>
    <w:rsid w:val="00FC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563D"/>
  <w15:chartTrackingRefBased/>
  <w15:docId w15:val="{ECC4312A-93DE-4EF9-BC1B-985264BB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24BB"/>
    <w:pPr>
      <w:keepNext/>
      <w:keepLines/>
      <w:spacing w:before="360" w:after="0"/>
      <w:outlineLvl w:val="0"/>
    </w:pPr>
    <w:rPr>
      <w:rFonts w:ascii="Verdana" w:eastAsiaTheme="majorEastAsia" w:hAnsi="Verdana" w:cstheme="majorBidi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4BB"/>
    <w:pPr>
      <w:keepNext/>
      <w:keepLines/>
      <w:spacing w:after="0" w:line="240" w:lineRule="auto"/>
      <w:outlineLvl w:val="1"/>
    </w:pPr>
    <w:rPr>
      <w:rFonts w:ascii="Verdana" w:eastAsiaTheme="majorEastAsia" w:hAnsi="Verdan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4BB"/>
    <w:rPr>
      <w:rFonts w:ascii="Verdana" w:eastAsiaTheme="majorEastAsia" w:hAnsi="Verdana" w:cstheme="majorBidi"/>
      <w:b/>
      <w:bC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124BB"/>
    <w:rPr>
      <w:rFonts w:ascii="Verdana" w:eastAsiaTheme="majorEastAsia" w:hAnsi="Verdana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7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7124BB"/>
    <w:rPr>
      <w:color w:val="00339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4B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D5CE6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294AC8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122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hesource.cvshealth.com/nuxeo/thesource/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thesource.cvshealth.com/nuxeo/thesource/" TargetMode="External" Id="rId7" /><Relationship Type="http://schemas.openxmlformats.org/officeDocument/2006/relationships/hyperlink" Target="https://policy.corp.cvscaremark.com/pnp/faces/DocRenderer?documentId=CALL-0049" TargetMode="Externa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hyperlink" Target="https://policy.corp.cvscaremark.com/pnp/faces/DocRenderer?documentId=CALL-0011" TargetMode="External" Id="rId11" /><Relationship Type="http://schemas.openxmlformats.org/officeDocument/2006/relationships/hyperlink" Target="https://thesource.cvshealth.com/nuxeo/thesource/%23!/view?docid=8f2f198d-df40-4667-b72c-6f2d2141a91c" TargetMode="External" Id="rId5" /><Relationship Type="http://schemas.openxmlformats.org/officeDocument/2006/relationships/theme" Target="theme/theme1.xml" Id="rId15" /><Relationship Type="http://schemas.openxmlformats.org/officeDocument/2006/relationships/hyperlink" Target="https://thesource.cvshealth.com/nuxeo/thesource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thesource.cvshealth.com/nuxeo/thesource/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thesource.cvshealth.com/nuxeo/thesource/#!/view?docid=910a5039-91f5-4424-9036-0842d5c1b8b5" TargetMode="External" Id="R7f381262b29e4a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CEF8E-55DC-4EC9-8CD9-F69F5826052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314</ap:Words>
  <ap:Characters>1794</ap:Characters>
  <ap:Application>Microsoft Office Word</ap:Application>
  <ap:DocSecurity>0</ap:DocSecurity>
  <ap:Lines>14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2104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Austin G</dc:creator>
  <cp:keywords/>
  <dc:description/>
  <cp:lastModifiedBy>Jordan, Austin G</cp:lastModifiedBy>
  <cp:revision>2</cp:revision>
  <dcterms:created xsi:type="dcterms:W3CDTF">2025-08-11T17:34:00Z</dcterms:created>
  <dcterms:modified xsi:type="dcterms:W3CDTF">2025-08-11T17:34:00Z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MSIP_Label_1ecdf243-b9b0-4f63-8694-76742e4201b7_Enabled">
    <vt:lpwstr>true</vt:lpwstr>
  </op:property>
  <op:property fmtid="{D5CDD505-2E9C-101B-9397-08002B2CF9AE}" pid="3" name="MSIP_Label_1ecdf243-b9b0-4f63-8694-76742e4201b7_SetDate">
    <vt:lpwstr>2025-06-15T05:30:11Z</vt:lpwstr>
  </op:property>
  <op:property fmtid="{D5CDD505-2E9C-101B-9397-08002B2CF9AE}" pid="4" name="MSIP_Label_1ecdf243-b9b0-4f63-8694-76742e4201b7_Method">
    <vt:lpwstr>Standard</vt:lpwstr>
  </op:property>
  <op:property fmtid="{D5CDD505-2E9C-101B-9397-08002B2CF9AE}" pid="5" name="MSIP_Label_1ecdf243-b9b0-4f63-8694-76742e4201b7_Name">
    <vt:lpwstr>Proprietary general</vt:lpwstr>
  </op:property>
  <op:property fmtid="{D5CDD505-2E9C-101B-9397-08002B2CF9AE}" pid="6" name="MSIP_Label_1ecdf243-b9b0-4f63-8694-76742e4201b7_SiteId">
    <vt:lpwstr>fabb61b8-3afe-4e75-b934-a47f782b8cd7</vt:lpwstr>
  </op:property>
  <op:property fmtid="{D5CDD505-2E9C-101B-9397-08002B2CF9AE}" pid="7" name="MSIP_Label_1ecdf243-b9b0-4f63-8694-76742e4201b7_ActionId">
    <vt:lpwstr>e5a4f3e4-4961-4543-95e6-a546d0bff0f1</vt:lpwstr>
  </op:property>
  <op:property fmtid="{D5CDD505-2E9C-101B-9397-08002B2CF9AE}" pid="8" name="MSIP_Label_1ecdf243-b9b0-4f63-8694-76742e4201b7_ContentBits">
    <vt:lpwstr>0</vt:lpwstr>
  </op:property>
  <op:property fmtid="{D5CDD505-2E9C-101B-9397-08002B2CF9AE}" pid="9" name="MSIP_Label_1ecdf243-b9b0-4f63-8694-76742e4201b7_Tag">
    <vt:lpwstr>10, 3, 0, 1</vt:lpwstr>
  </op:property>
</op:Properties>
</file>